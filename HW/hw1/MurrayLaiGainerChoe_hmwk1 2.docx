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AD4BD" w14:textId="05FC7194" w:rsidR="001F16D3" w:rsidRDefault="7F0C277B" w:rsidP="003F618E">
      <w:pPr>
        <w:jc w:val="center"/>
        <w:rPr>
          <w:b/>
          <w:bCs/>
        </w:rPr>
      </w:pPr>
      <w:commentRangeStart w:id="0"/>
      <w:r w:rsidRPr="14DA1DE9">
        <w:rPr>
          <w:b/>
          <w:bCs/>
        </w:rPr>
        <w:t>H</w:t>
      </w:r>
      <w:r w:rsidR="1EB239E3" w:rsidRPr="14DA1DE9">
        <w:rPr>
          <w:b/>
          <w:bCs/>
        </w:rPr>
        <w:t>OMEWORK</w:t>
      </w:r>
      <w:r w:rsidRPr="14DA1DE9">
        <w:rPr>
          <w:b/>
          <w:bCs/>
        </w:rPr>
        <w:t xml:space="preserve"> 1</w:t>
      </w:r>
      <w:r w:rsidR="3E15C3C8" w:rsidRPr="14DA1DE9">
        <w:rPr>
          <w:b/>
          <w:bCs/>
        </w:rPr>
        <w:t xml:space="preserve"> – MACROECONOMIC FORECASTING FALL 2020</w:t>
      </w:r>
    </w:p>
    <w:p w14:paraId="0FEFAEEA" w14:textId="54CEE01E" w:rsidR="3E15C3C8" w:rsidRDefault="3E15C3C8" w:rsidP="003F618E">
      <w:pPr>
        <w:jc w:val="center"/>
        <w:rPr>
          <w:b/>
          <w:bCs/>
        </w:rPr>
      </w:pPr>
      <w:r w:rsidRPr="14DA1DE9">
        <w:rPr>
          <w:b/>
          <w:bCs/>
        </w:rPr>
        <w:t>ASHLEY MURRAY, CHRISTOPHER LAI, JOSHUA GAINER, JUNNE CHOE</w:t>
      </w:r>
      <w:commentRangeEnd w:id="0"/>
      <w:r w:rsidR="00305879">
        <w:rPr>
          <w:rStyle w:val="CommentReference"/>
        </w:rPr>
        <w:commentReference w:id="0"/>
      </w:r>
    </w:p>
    <w:p w14:paraId="57B3C82E" w14:textId="109A1984" w:rsidR="7DF17001" w:rsidRDefault="7DF17001" w:rsidP="2CD0DE1B">
      <w:r>
        <w:t>1.    Gain comfort with your selected econometric software package</w:t>
      </w:r>
    </w:p>
    <w:p w14:paraId="3B7BBBAC" w14:textId="3384721C" w:rsidR="7DF17001" w:rsidRDefault="7DF17001" w:rsidP="2CD0DE1B">
      <w:r>
        <w:t xml:space="preserve">For this part of the homework, use the data on the dollar-euro exchange rate in the attached excel spreadsheet.  Copy the data into an </w:t>
      </w:r>
      <w:proofErr w:type="spellStart"/>
      <w:r>
        <w:t>Eviews</w:t>
      </w:r>
      <w:proofErr w:type="spellEnd"/>
      <w:r>
        <w:t xml:space="preserve"> </w:t>
      </w:r>
      <w:proofErr w:type="spellStart"/>
      <w:r>
        <w:t>workfile</w:t>
      </w:r>
      <w:proofErr w:type="spellEnd"/>
      <w:r>
        <w:t xml:space="preserve">.  As this part of the homework is about making different types of charts, be sure the charts follow all of the guidelines and conventions discussed by the book (e.g., properly titled, no chart junk, etc.)    </w:t>
      </w:r>
    </w:p>
    <w:p w14:paraId="67E5FE89" w14:textId="39FF2E73" w:rsidR="17F82A21" w:rsidRDefault="7DF17001" w:rsidP="300295D8">
      <w:r>
        <w:t>a. (10 points) Plot the data as a line graph and submit the plot.</w:t>
      </w:r>
    </w:p>
    <w:p w14:paraId="2B9739C3" w14:textId="5B2296E8" w:rsidR="40029662" w:rsidRDefault="6BEE53C9" w:rsidP="14DA1DE9">
      <w:pPr>
        <w:jc w:val="center"/>
      </w:pPr>
      <w:commentRangeStart w:id="2"/>
      <w:r>
        <w:rPr>
          <w:noProof/>
        </w:rPr>
        <w:drawing>
          <wp:inline distT="0" distB="0" distL="0" distR="0" wp14:anchorId="771470D5" wp14:editId="6F5F7D65">
            <wp:extent cx="5803900" cy="4280376"/>
            <wp:effectExtent l="0" t="0" r="0" b="0"/>
            <wp:docPr id="1110128777" name="Picture 1110128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10756" cy="4285433"/>
                    </a:xfrm>
                    <a:prstGeom prst="rect">
                      <a:avLst/>
                    </a:prstGeom>
                  </pic:spPr>
                </pic:pic>
              </a:graphicData>
            </a:graphic>
          </wp:inline>
        </w:drawing>
      </w:r>
      <w:commentRangeEnd w:id="2"/>
      <w:r w:rsidR="007569B2">
        <w:rPr>
          <w:rStyle w:val="CommentReference"/>
        </w:rPr>
        <w:commentReference w:id="2"/>
      </w:r>
    </w:p>
    <w:p w14:paraId="6376B0F3" w14:textId="63597002" w:rsidR="021CE806" w:rsidRDefault="021CE806" w:rsidP="021CE806"/>
    <w:p w14:paraId="636344C9" w14:textId="4EA9A721" w:rsidR="300295D8" w:rsidRDefault="300295D8">
      <w:r>
        <w:br w:type="page"/>
      </w:r>
    </w:p>
    <w:p w14:paraId="6057DE40" w14:textId="0C080214" w:rsidR="021CE806" w:rsidRDefault="7DF17001" w:rsidP="021CE806">
      <w:r>
        <w:lastRenderedPageBreak/>
        <w:t>b. (10 points</w:t>
      </w:r>
      <w:proofErr w:type="gramStart"/>
      <w:r>
        <w:t>)  Create</w:t>
      </w:r>
      <w:proofErr w:type="gramEnd"/>
      <w:r>
        <w:t xml:space="preserve"> a new series that is equal to the percent change in the exchange rate.  Produce a line graph of this new series and submit it.</w:t>
      </w:r>
    </w:p>
    <w:p w14:paraId="7B049583" w14:textId="34872156" w:rsidR="021CE806" w:rsidRDefault="4EEDD571" w:rsidP="14DA1DE9">
      <w:pPr>
        <w:jc w:val="center"/>
      </w:pPr>
      <w:commentRangeStart w:id="3"/>
      <w:r>
        <w:rPr>
          <w:noProof/>
        </w:rPr>
        <w:drawing>
          <wp:inline distT="0" distB="0" distL="0" distR="0" wp14:anchorId="1F0955B9" wp14:editId="27CC5F9F">
            <wp:extent cx="5348598" cy="2908300"/>
            <wp:effectExtent l="0" t="0" r="0" b="0"/>
            <wp:docPr id="429603023" name="Picture 429603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71492" cy="2920748"/>
                    </a:xfrm>
                    <a:prstGeom prst="rect">
                      <a:avLst/>
                    </a:prstGeom>
                  </pic:spPr>
                </pic:pic>
              </a:graphicData>
            </a:graphic>
          </wp:inline>
        </w:drawing>
      </w:r>
      <w:commentRangeEnd w:id="3"/>
      <w:r w:rsidR="007569B2">
        <w:rPr>
          <w:rStyle w:val="CommentReference"/>
        </w:rPr>
        <w:commentReference w:id="3"/>
      </w:r>
    </w:p>
    <w:p w14:paraId="12AD1332" w14:textId="2681E187" w:rsidR="2A5CFFA0" w:rsidRDefault="2A5CFFA0" w:rsidP="455D0955"/>
    <w:p w14:paraId="50C0C7F3" w14:textId="635D94EC" w:rsidR="1FAE16B0" w:rsidRDefault="7DF17001" w:rsidP="5247D121">
      <w:r>
        <w:t>c. (10 points</w:t>
      </w:r>
      <w:proofErr w:type="gramStart"/>
      <w:r>
        <w:t>)  Create</w:t>
      </w:r>
      <w:proofErr w:type="gramEnd"/>
      <w:r>
        <w:t xml:space="preserve"> a new series equal to the percent change series lagged one period.  Produce a scatter plot of the percent change series versus the lagged percent change series and submit it.</w:t>
      </w:r>
    </w:p>
    <w:p w14:paraId="0B2D90D2" w14:textId="36D19DE6" w:rsidR="6FF6754B" w:rsidRDefault="43AE45C6" w:rsidP="14DA1DE9">
      <w:pPr>
        <w:jc w:val="center"/>
      </w:pPr>
      <w:commentRangeStart w:id="4"/>
      <w:r>
        <w:rPr>
          <w:noProof/>
        </w:rPr>
        <w:drawing>
          <wp:inline distT="0" distB="0" distL="0" distR="0" wp14:anchorId="44575E72" wp14:editId="1409D418">
            <wp:extent cx="5092700" cy="3946842"/>
            <wp:effectExtent l="0" t="0" r="0" b="3175"/>
            <wp:docPr id="41795435" name="Picture 41795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7992" cy="3958693"/>
                    </a:xfrm>
                    <a:prstGeom prst="rect">
                      <a:avLst/>
                    </a:prstGeom>
                  </pic:spPr>
                </pic:pic>
              </a:graphicData>
            </a:graphic>
          </wp:inline>
        </w:drawing>
      </w:r>
      <w:commentRangeEnd w:id="4"/>
      <w:r w:rsidR="007569B2">
        <w:rPr>
          <w:rStyle w:val="CommentReference"/>
        </w:rPr>
        <w:commentReference w:id="4"/>
      </w:r>
    </w:p>
    <w:p w14:paraId="0E5516DC" w14:textId="57AB2684" w:rsidR="548BD336" w:rsidRDefault="548BD336" w:rsidP="548BD336"/>
    <w:p w14:paraId="0CBA7C0D" w14:textId="55BCBB24" w:rsidR="12A111BF" w:rsidRDefault="7DF17001" w:rsidP="455D0955">
      <w:r>
        <w:t>d. (10 points</w:t>
      </w:r>
      <w:proofErr w:type="gramStart"/>
      <w:r>
        <w:t>)  Run</w:t>
      </w:r>
      <w:proofErr w:type="gramEnd"/>
      <w:r>
        <w:t xml:space="preserve"> a regression of the percent change series on the lagged percent change series.  Submit the regression results.</w:t>
      </w:r>
    </w:p>
    <w:p w14:paraId="061F1744" w14:textId="4C2EDF6E" w:rsidR="4A01A1FE" w:rsidRDefault="55C4BECE" w:rsidP="14DA1DE9">
      <w:pPr>
        <w:jc w:val="center"/>
      </w:pPr>
      <w:r>
        <w:rPr>
          <w:noProof/>
        </w:rPr>
        <w:drawing>
          <wp:inline distT="0" distB="0" distL="0" distR="0" wp14:anchorId="02838547" wp14:editId="2D7B5B59">
            <wp:extent cx="5343525" cy="1964973"/>
            <wp:effectExtent l="0" t="0" r="0" b="0"/>
            <wp:docPr id="1489503837" name="Picture 148950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343525" cy="1964973"/>
                    </a:xfrm>
                    <a:prstGeom prst="rect">
                      <a:avLst/>
                    </a:prstGeom>
                  </pic:spPr>
                </pic:pic>
              </a:graphicData>
            </a:graphic>
          </wp:inline>
        </w:drawing>
      </w:r>
      <w:r w:rsidR="4CB419C8">
        <w:t xml:space="preserve"> </w:t>
      </w:r>
    </w:p>
    <w:p w14:paraId="593770DE" w14:textId="6AF4245F" w:rsidR="5247D121" w:rsidRDefault="5247D121" w:rsidP="5247D121"/>
    <w:p w14:paraId="2C333541" w14:textId="6442B036" w:rsidR="0CEFB95C" w:rsidRDefault="7DF17001" w:rsidP="548BD336">
      <w:proofErr w:type="gramStart"/>
      <w:r>
        <w:t>e.  (</w:t>
      </w:r>
      <w:proofErr w:type="gramEnd"/>
      <w:r>
        <w:t>10 points)  Produce a plot of the residuals (do not show any other series in the plot) from the regression and submit the plot.</w:t>
      </w:r>
    </w:p>
    <w:p w14:paraId="4AABE2BD" w14:textId="61FB42B7" w:rsidR="003F618E" w:rsidRDefault="20D2B6FB" w:rsidP="003F618E">
      <w:pPr>
        <w:jc w:val="center"/>
      </w:pPr>
      <w:commentRangeStart w:id="5"/>
      <w:r>
        <w:rPr>
          <w:noProof/>
        </w:rPr>
        <w:drawing>
          <wp:inline distT="0" distB="0" distL="0" distR="0" wp14:anchorId="44F78CDF" wp14:editId="503661D7">
            <wp:extent cx="4508500" cy="4076434"/>
            <wp:effectExtent l="0" t="0" r="0" b="635"/>
            <wp:docPr id="1525031218" name="Picture 152503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27265" cy="4093401"/>
                    </a:xfrm>
                    <a:prstGeom prst="rect">
                      <a:avLst/>
                    </a:prstGeom>
                  </pic:spPr>
                </pic:pic>
              </a:graphicData>
            </a:graphic>
          </wp:inline>
        </w:drawing>
      </w:r>
      <w:commentRangeEnd w:id="5"/>
      <w:r w:rsidR="007569B2">
        <w:rPr>
          <w:rStyle w:val="CommentReference"/>
        </w:rPr>
        <w:commentReference w:id="5"/>
      </w:r>
    </w:p>
    <w:p w14:paraId="7F3B47CF" w14:textId="7C98A020" w:rsidR="007569B2" w:rsidRDefault="007569B2" w:rsidP="003F618E">
      <w:pPr>
        <w:jc w:val="center"/>
      </w:pPr>
      <w:ins w:id="6" w:author="John Schindler" w:date="2020-09-14T14:31:00Z">
        <w:r>
          <w:object w:dxaOrig="9211" w:dyaOrig="5708" w14:anchorId="57E80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5.05pt;height:263.1pt" o:ole="">
              <v:imagedata r:id="rId13" o:title=""/>
            </v:shape>
            <o:OLEObject Type="Embed" ProgID="EViews.Workfile.2" ShapeID="_x0000_i1027" DrawAspect="Content" ObjectID="_1661600187" r:id="rId14"/>
          </w:object>
        </w:r>
      </w:ins>
    </w:p>
    <w:p w14:paraId="0E47507E" w14:textId="013789BE" w:rsidR="7DF17001" w:rsidRDefault="7DF17001" w:rsidP="003F618E">
      <w:r>
        <w:t>No need to provide a writeup, just complete the pieces of the assignment and submit all of the requested materials.</w:t>
      </w:r>
    </w:p>
    <w:p w14:paraId="181D2897" w14:textId="39BC671A" w:rsidR="7BD822D9" w:rsidRDefault="7DF17001">
      <w:r>
        <w:t xml:space="preserve"> </w:t>
      </w:r>
      <w:r w:rsidR="7BD822D9">
        <w:t>2.    Use of Econometric software for graphical analysis of foreign exchange rate data</w:t>
      </w:r>
    </w:p>
    <w:p w14:paraId="7E496732" w14:textId="4202A781" w:rsidR="7BD822D9" w:rsidRDefault="7BD822D9" w:rsidP="300295D8">
      <w:r>
        <w:t>Use the foreign exchange rate data provided for this assignment (</w:t>
      </w:r>
      <w:proofErr w:type="spellStart"/>
      <w:r>
        <w:t>hmwk</w:t>
      </w:r>
      <w:proofErr w:type="spellEnd"/>
      <w:r>
        <w:t xml:space="preserve"> week 1.dat)  Magyar Select, a marketing firm representing a group of Hungarian wineries, is considering entering into a contract to sell 8,000 cases of premium Hungarian dessert wine to AMI Imports, a worldwide distributor based in New York and London.  The contract must be signed now, but payment and delivery are due 90 days hence.  Payment is to be in U.S. dollars; Magyar is therefore concerned about the U.S. dollar/Hungarian forint ($/Ft) exchange rate volatility over the next 90 days.  Magyar has hired you to analyze and forecast the exchange rate, on which it has collected data for the last 620 days.  Naturally you suggest that Magyar begin with a graphical examination of the data.</w:t>
      </w:r>
    </w:p>
    <w:p w14:paraId="69AC56AD" w14:textId="1220002F" w:rsidR="7C58A0BD" w:rsidRDefault="7BD822D9" w:rsidP="548BD336">
      <w:r>
        <w:t>a.    (20 points</w:t>
      </w:r>
      <w:proofErr w:type="gramStart"/>
      <w:r>
        <w:t>)  Take</w:t>
      </w:r>
      <w:proofErr w:type="gramEnd"/>
      <w:r>
        <w:t xml:space="preserve"> logs and produce a time series plot of the log of the $/Ft exchange rate.  Discuss.  (three o</w:t>
      </w:r>
      <w:r w:rsidR="63102E73">
        <w:t>r</w:t>
      </w:r>
      <w:r>
        <w:t xml:space="preserve"> four sentences)</w:t>
      </w:r>
    </w:p>
    <w:p w14:paraId="46152C49" w14:textId="516E40A1" w:rsidR="6EFAFE91" w:rsidRDefault="6EFAFE91" w:rsidP="14DA1DE9">
      <w:pPr>
        <w:jc w:val="center"/>
      </w:pPr>
      <w:commentRangeStart w:id="7"/>
      <w:r>
        <w:rPr>
          <w:noProof/>
        </w:rPr>
        <w:drawing>
          <wp:inline distT="0" distB="0" distL="0" distR="0" wp14:anchorId="725A29BC" wp14:editId="67C7E4C1">
            <wp:extent cx="5246212" cy="4743450"/>
            <wp:effectExtent l="0" t="0" r="0" b="0"/>
            <wp:docPr id="2010565621" name="Picture 2010565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46212" cy="4743450"/>
                    </a:xfrm>
                    <a:prstGeom prst="rect">
                      <a:avLst/>
                    </a:prstGeom>
                  </pic:spPr>
                </pic:pic>
              </a:graphicData>
            </a:graphic>
          </wp:inline>
        </w:drawing>
      </w:r>
      <w:commentRangeEnd w:id="7"/>
      <w:r w:rsidR="007569B2">
        <w:rPr>
          <w:rStyle w:val="CommentReference"/>
        </w:rPr>
        <w:commentReference w:id="7"/>
      </w:r>
    </w:p>
    <w:p w14:paraId="46473ECB" w14:textId="0F28587A" w:rsidR="426B7A52" w:rsidRDefault="426B7A52" w:rsidP="65EDEC4D">
      <w:commentRangeStart w:id="8"/>
      <w:r>
        <w:t>The graph has an overall upward trend</w:t>
      </w:r>
      <w:r w:rsidR="2F997756">
        <w:t xml:space="preserve"> from the first to the 300</w:t>
      </w:r>
      <w:r w:rsidR="2F997756" w:rsidRPr="65EDEC4D">
        <w:rPr>
          <w:vertAlign w:val="superscript"/>
        </w:rPr>
        <w:t>th</w:t>
      </w:r>
      <w:r w:rsidR="2F997756">
        <w:t xml:space="preserve"> </w:t>
      </w:r>
      <w:r w:rsidR="494F12F8">
        <w:t>day</w:t>
      </w:r>
      <w:r>
        <w:t>. However, at around the 130</w:t>
      </w:r>
      <w:r w:rsidRPr="65EDEC4D">
        <w:rPr>
          <w:vertAlign w:val="superscript"/>
        </w:rPr>
        <w:t>th</w:t>
      </w:r>
      <w:r>
        <w:t xml:space="preserve"> </w:t>
      </w:r>
      <w:r w:rsidR="65778AB7">
        <w:t>day</w:t>
      </w:r>
      <w:r>
        <w:t>, there was extreme volatility</w:t>
      </w:r>
      <w:r w:rsidR="332F32EF">
        <w:t>, going as far as below zero, for a short duration of time. The exchange rate shot up shortly after and remain</w:t>
      </w:r>
      <w:r w:rsidR="36D823DA">
        <w:t>ed</w:t>
      </w:r>
      <w:r w:rsidR="332F32EF">
        <w:t xml:space="preserve"> stable, then dropped sharply</w:t>
      </w:r>
      <w:r w:rsidR="30F6700C">
        <w:t xml:space="preserve"> at around the 230</w:t>
      </w:r>
      <w:r w:rsidR="30F6700C" w:rsidRPr="65EDEC4D">
        <w:rPr>
          <w:vertAlign w:val="superscript"/>
        </w:rPr>
        <w:t>th</w:t>
      </w:r>
      <w:r w:rsidR="30F6700C">
        <w:t xml:space="preserve"> </w:t>
      </w:r>
      <w:r w:rsidR="6E9A9D4F">
        <w:t>day</w:t>
      </w:r>
      <w:r w:rsidR="30F6700C">
        <w:t xml:space="preserve">. </w:t>
      </w:r>
      <w:r w:rsidR="3325879A">
        <w:t>After that t</w:t>
      </w:r>
      <w:r w:rsidR="30F6700C">
        <w:t>he rate rose again, then beginning from around the 300</w:t>
      </w:r>
      <w:r w:rsidR="30F6700C" w:rsidRPr="65EDEC4D">
        <w:rPr>
          <w:vertAlign w:val="superscript"/>
        </w:rPr>
        <w:t>th</w:t>
      </w:r>
      <w:r w:rsidR="30F6700C">
        <w:t xml:space="preserve"> observation had a stable horizontal trend with</w:t>
      </w:r>
      <w:r w:rsidR="753CC8FA">
        <w:t xml:space="preserve"> little volatility</w:t>
      </w:r>
      <w:r w:rsidR="77898FD9">
        <w:t>, hovering at around 3</w:t>
      </w:r>
      <w:r w:rsidR="5BE58E29">
        <w:t xml:space="preserve"> units. At the last 20 days, there was a slight drop in the rate.</w:t>
      </w:r>
      <w:commentRangeEnd w:id="8"/>
      <w:r w:rsidR="00305879">
        <w:rPr>
          <w:rStyle w:val="CommentReference"/>
        </w:rPr>
        <w:commentReference w:id="8"/>
      </w:r>
    </w:p>
    <w:p w14:paraId="7C17DF39" w14:textId="44C45C73" w:rsidR="7BD822D9" w:rsidRDefault="7BD822D9" w:rsidP="300295D8">
      <w:r>
        <w:t>b.    (20 points</w:t>
      </w:r>
      <w:proofErr w:type="gramStart"/>
      <w:r>
        <w:t>)  Produce</w:t>
      </w:r>
      <w:proofErr w:type="gramEnd"/>
      <w:r>
        <w:t xml:space="preserve"> a scatterplot of the log of the $/Ft exchange rate against the lagged log of the $/Ft exchange rate.  Discuss.  (two or three sentences)</w:t>
      </w:r>
    </w:p>
    <w:p w14:paraId="2B93B6AC" w14:textId="5383A9BC" w:rsidR="46677CA0" w:rsidRDefault="46677CA0" w:rsidP="14DA1DE9">
      <w:pPr>
        <w:jc w:val="center"/>
      </w:pPr>
      <w:commentRangeStart w:id="9"/>
      <w:r>
        <w:rPr>
          <w:noProof/>
        </w:rPr>
        <w:drawing>
          <wp:inline distT="0" distB="0" distL="0" distR="0" wp14:anchorId="792E410F" wp14:editId="03B7CB9E">
            <wp:extent cx="5664200" cy="4578561"/>
            <wp:effectExtent l="0" t="0" r="0" b="6350"/>
            <wp:docPr id="1333854381" name="Picture 1333854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83814" cy="4594416"/>
                    </a:xfrm>
                    <a:prstGeom prst="rect">
                      <a:avLst/>
                    </a:prstGeom>
                  </pic:spPr>
                </pic:pic>
              </a:graphicData>
            </a:graphic>
          </wp:inline>
        </w:drawing>
      </w:r>
      <w:commentRangeEnd w:id="9"/>
      <w:r w:rsidR="00305879">
        <w:rPr>
          <w:rStyle w:val="CommentReference"/>
        </w:rPr>
        <w:commentReference w:id="9"/>
      </w:r>
    </w:p>
    <w:p w14:paraId="306B556F" w14:textId="6F727DD6" w:rsidR="65EDEC4D" w:rsidRDefault="6E936AD4" w:rsidP="14DA1DE9">
      <w:commentRangeStart w:id="10"/>
      <w:r>
        <w:t>The points seem to lie on a line with a 45-degree angle starting from the origin</w:t>
      </w:r>
      <w:r w:rsidR="40E4C33F">
        <w:t xml:space="preserve">, becoming more and more clustered together as we go towards </w:t>
      </w:r>
      <w:r w:rsidR="2DAF44E4">
        <w:t>those in the upper-right corner. This suggests that the next</w:t>
      </w:r>
      <w:r w:rsidR="4FBF37E6">
        <w:t xml:space="preserve"> period’s exchange rate is close to the previous period’s exchange rate, and this relationship is more prominent when the exchange rate is high. </w:t>
      </w:r>
      <w:r w:rsidR="47944BE1">
        <w:t xml:space="preserve">When compared to the previous time series graph, we can </w:t>
      </w:r>
      <w:r w:rsidR="77C2958E">
        <w:t>determine</w:t>
      </w:r>
      <w:r w:rsidR="47944BE1">
        <w:t xml:space="preserve"> that the points closer to the lower-left corner co</w:t>
      </w:r>
      <w:r w:rsidR="2F084E8E">
        <w:t xml:space="preserve">rrespond to observations 1 to 300, where the exchange rate is both lower and more volatile, while the points closer to the upper-right corner correspond to </w:t>
      </w:r>
      <w:r w:rsidR="121C7605">
        <w:t>observations 300 and above, where the exchange rate is both higher and less volatile.</w:t>
      </w:r>
      <w:commentRangeEnd w:id="10"/>
      <w:r w:rsidR="00305879">
        <w:rPr>
          <w:rStyle w:val="CommentReference"/>
        </w:rPr>
        <w:commentReference w:id="10"/>
      </w:r>
    </w:p>
    <w:p w14:paraId="6A62E443" w14:textId="3C78376B" w:rsidR="14DA1DE9" w:rsidRDefault="14DA1DE9" w:rsidP="14DA1DE9"/>
    <w:p w14:paraId="6CDE938A" w14:textId="77777777" w:rsidR="003F618E" w:rsidRDefault="003F618E">
      <w:r>
        <w:br w:type="page"/>
      </w:r>
    </w:p>
    <w:p w14:paraId="3AA51683" w14:textId="3D0B12D7" w:rsidR="2FAB1835" w:rsidRDefault="7BD822D9" w:rsidP="2FAB1835">
      <w:r>
        <w:t xml:space="preserve">c.   </w:t>
      </w:r>
      <w:r w:rsidR="7DF17001">
        <w:t xml:space="preserve"> (10 points</w:t>
      </w:r>
      <w:proofErr w:type="gramStart"/>
      <w:r w:rsidR="7DF17001">
        <w:t>)  Create</w:t>
      </w:r>
      <w:proofErr w:type="gramEnd"/>
      <w:r w:rsidR="7DF17001">
        <w:t xml:space="preserve"> a series that is the change in the log $/Ft exchange rate.  Run a test for normality of the series.  Do the log exchange rate changes appear normally distributed?  If not, what is the nature of the deviation from normality?</w:t>
      </w:r>
    </w:p>
    <w:p w14:paraId="771BA2AD" w14:textId="5B26A25D" w:rsidR="6E226890" w:rsidRDefault="6E226890" w:rsidP="14DA1DE9">
      <w:pPr>
        <w:jc w:val="center"/>
      </w:pPr>
      <w:commentRangeStart w:id="11"/>
      <w:r>
        <w:rPr>
          <w:noProof/>
        </w:rPr>
        <w:drawing>
          <wp:inline distT="0" distB="0" distL="0" distR="0" wp14:anchorId="43956171" wp14:editId="088C0D50">
            <wp:extent cx="5892800" cy="2835910"/>
            <wp:effectExtent l="0" t="0" r="0" b="0"/>
            <wp:docPr id="2094717535" name="Picture 2094717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97663" cy="2838250"/>
                    </a:xfrm>
                    <a:prstGeom prst="rect">
                      <a:avLst/>
                    </a:prstGeom>
                  </pic:spPr>
                </pic:pic>
              </a:graphicData>
            </a:graphic>
          </wp:inline>
        </w:drawing>
      </w:r>
      <w:commentRangeEnd w:id="11"/>
      <w:r w:rsidR="00305879">
        <w:rPr>
          <w:rStyle w:val="CommentReference"/>
        </w:rPr>
        <w:commentReference w:id="11"/>
      </w:r>
    </w:p>
    <w:p w14:paraId="005FD7E1" w14:textId="1F25D113" w:rsidR="46CDFA09" w:rsidRDefault="46CDFA09" w:rsidP="14DA1DE9">
      <w:r>
        <w:t>The Jarque-</w:t>
      </w:r>
      <w:proofErr w:type="spellStart"/>
      <w:r>
        <w:t>Bera</w:t>
      </w:r>
      <w:proofErr w:type="spellEnd"/>
      <w:r>
        <w:t xml:space="preserve"> </w:t>
      </w:r>
      <w:r w:rsidR="1FC85492">
        <w:t>T</w:t>
      </w:r>
      <w:r>
        <w:t xml:space="preserve">est for Normality </w:t>
      </w:r>
      <w:r w:rsidR="4955C7E9">
        <w:t xml:space="preserve">gives </w:t>
      </w:r>
      <w:r w:rsidR="4B82E182">
        <w:t xml:space="preserve">a value far from 0 as well </w:t>
      </w:r>
      <w:r w:rsidR="4955C7E9">
        <w:t>a</w:t>
      </w:r>
      <w:r w:rsidR="68C3B804">
        <w:t>s a</w:t>
      </w:r>
      <w:r w:rsidR="4955C7E9">
        <w:t xml:space="preserve"> p-value of 0, </w:t>
      </w:r>
      <w:r>
        <w:t>suggest</w:t>
      </w:r>
      <w:r w:rsidR="741C435C">
        <w:t>ing</w:t>
      </w:r>
      <w:r>
        <w:t xml:space="preserve"> that the changes in</w:t>
      </w:r>
      <w:r w:rsidR="3DDB0F88">
        <w:t xml:space="preserve"> the</w:t>
      </w:r>
      <w:r>
        <w:t xml:space="preserve"> log exchange rate</w:t>
      </w:r>
      <w:r w:rsidR="0EEE72EC">
        <w:t xml:space="preserve"> are </w:t>
      </w:r>
      <w:r w:rsidR="48AA82B9">
        <w:t xml:space="preserve">very </w:t>
      </w:r>
      <w:r>
        <w:t>unlikely to follow a n</w:t>
      </w:r>
      <w:r w:rsidR="5CF365CB">
        <w:t>ormal distribution.</w:t>
      </w:r>
      <w:r w:rsidR="47E0848D">
        <w:t xml:space="preserve"> </w:t>
      </w:r>
      <w:r w:rsidR="188513C2">
        <w:t xml:space="preserve">The skewness </w:t>
      </w:r>
      <w:r w:rsidR="45D1C82C">
        <w:t xml:space="preserve">is </w:t>
      </w:r>
      <w:r w:rsidR="51B34B55">
        <w:t>slightly negative (–0.004)</w:t>
      </w:r>
      <w:r w:rsidR="13C949D9">
        <w:t xml:space="preserve"> but</w:t>
      </w:r>
      <w:r w:rsidR="743F9DF6">
        <w:t xml:space="preserve"> near zero, so</w:t>
      </w:r>
      <w:r w:rsidR="13C949D9">
        <w:t xml:space="preserve"> the distribution </w:t>
      </w:r>
      <w:r w:rsidR="39B7C35C">
        <w:t>isn’t very a</w:t>
      </w:r>
      <w:r w:rsidR="0F562FA4">
        <w:t>symmetric</w:t>
      </w:r>
      <w:r w:rsidR="0ABFA578">
        <w:t xml:space="preserve">. </w:t>
      </w:r>
      <w:r w:rsidR="17BE0399">
        <w:t>However, t</w:t>
      </w:r>
      <w:r w:rsidR="5105B36B">
        <w:t xml:space="preserve">he Kurtosis </w:t>
      </w:r>
      <w:r w:rsidR="63E7583B">
        <w:t xml:space="preserve">value is </w:t>
      </w:r>
      <w:r w:rsidR="68EE4813">
        <w:t>31.377</w:t>
      </w:r>
      <w:r w:rsidR="63E7583B">
        <w:t xml:space="preserve">, </w:t>
      </w:r>
      <w:r w:rsidR="15033D56">
        <w:t>opposed to</w:t>
      </w:r>
      <w:r w:rsidR="0A19B119">
        <w:t xml:space="preserve"> </w:t>
      </w:r>
      <w:r w:rsidR="59F41D3E">
        <w:t xml:space="preserve">being </w:t>
      </w:r>
      <w:r w:rsidR="5CD8A520">
        <w:t xml:space="preserve">approximately </w:t>
      </w:r>
      <w:r w:rsidR="2D227766">
        <w:t>3</w:t>
      </w:r>
      <w:r w:rsidR="1962CD86">
        <w:t xml:space="preserve"> </w:t>
      </w:r>
      <w:r w:rsidR="7F0373A2">
        <w:t>when</w:t>
      </w:r>
      <w:r w:rsidR="1962CD86">
        <w:t xml:space="preserve"> the data</w:t>
      </w:r>
      <w:r w:rsidR="3252430A">
        <w:t xml:space="preserve"> is</w:t>
      </w:r>
      <w:r w:rsidR="1962CD86">
        <w:t xml:space="preserve"> normally distributed.</w:t>
      </w:r>
      <w:r w:rsidR="2D227766">
        <w:t xml:space="preserve"> </w:t>
      </w:r>
      <w:r w:rsidR="5053998A">
        <w:t>Thus, the data is highly leptokurtic</w:t>
      </w:r>
      <w:r w:rsidR="0ECCB6B6">
        <w:t xml:space="preserve">, which probably causes the deviation from normality more than any </w:t>
      </w:r>
      <w:r w:rsidR="525D2AE8">
        <w:t xml:space="preserve">trivial </w:t>
      </w:r>
      <w:r w:rsidR="0ECCB6B6">
        <w:t>symmetry</w:t>
      </w:r>
      <w:r w:rsidR="115D6684">
        <w:t xml:space="preserve"> deviations</w:t>
      </w:r>
      <w:r w:rsidR="0ECCB6B6">
        <w:t xml:space="preserve"> given by the skewness. </w:t>
      </w:r>
    </w:p>
    <w:sectPr w:rsidR="46CDFA09">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hn Schindler" w:date="2020-09-14T14:43:00Z" w:initials="JS">
    <w:p w14:paraId="5F61165A" w14:textId="3BBB4B1F" w:rsidR="00305879" w:rsidRDefault="00305879">
      <w:pPr>
        <w:pStyle w:val="CommentText"/>
      </w:pPr>
      <w:r>
        <w:rPr>
          <w:rStyle w:val="CommentReference"/>
        </w:rPr>
        <w:annotationRef/>
      </w:r>
      <w:r>
        <w:t>Grade 86</w:t>
      </w:r>
    </w:p>
    <w:p w14:paraId="1B3DBF27" w14:textId="2ADAFB4F" w:rsidR="00305879" w:rsidRDefault="00305879">
      <w:pPr>
        <w:pStyle w:val="CommentText"/>
      </w:pPr>
    </w:p>
    <w:p w14:paraId="2DE7CBC2" w14:textId="05204EE6" w:rsidR="00305879" w:rsidRDefault="00305879">
      <w:pPr>
        <w:pStyle w:val="CommentText"/>
      </w:pPr>
      <w:r>
        <w:t>Take a look at the comments and let me know if you have any questions, particularly about the residual plot, which was the most significant thing I noticed.</w:t>
      </w:r>
      <w:r w:rsidR="006774D0">
        <w:t xml:space="preserve">  When I ask you to discuss, you should be focused on the goal of this class, which is to build forecasting models.  Discuss things that relate to how you would forecast or (later) evaluate your forecast.</w:t>
      </w:r>
      <w:bookmarkStart w:id="1" w:name="_GoBack"/>
      <w:bookmarkEnd w:id="1"/>
    </w:p>
  </w:comment>
  <w:comment w:id="2" w:author="John Schindler" w:date="2020-09-14T14:24:00Z" w:initials="JS">
    <w:p w14:paraId="3F489CE0" w14:textId="666C2F28" w:rsidR="007569B2" w:rsidRDefault="007569B2">
      <w:pPr>
        <w:pStyle w:val="CommentText"/>
      </w:pPr>
      <w:r>
        <w:rPr>
          <w:rStyle w:val="CommentReference"/>
        </w:rPr>
        <w:annotationRef/>
      </w:r>
      <w:r>
        <w:t>You should specify that this is U.S. Dollars, because there are many countries that use dollars and without context, it could be any of them.</w:t>
      </w:r>
    </w:p>
  </w:comment>
  <w:comment w:id="3" w:author="John Schindler" w:date="2020-09-14T14:26:00Z" w:initials="JS">
    <w:p w14:paraId="600EA5E6" w14:textId="77777777" w:rsidR="007569B2" w:rsidRDefault="007569B2" w:rsidP="007569B2">
      <w:pPr>
        <w:pStyle w:val="CommentText"/>
      </w:pPr>
      <w:r>
        <w:rPr>
          <w:rStyle w:val="CommentReference"/>
        </w:rPr>
        <w:annotationRef/>
      </w:r>
      <w:r>
        <w:rPr>
          <w:rStyle w:val="CommentReference"/>
        </w:rPr>
        <w:annotationRef/>
      </w:r>
      <w:r>
        <w:t>I would not usually put the transformation in the title.  That is on the vertical axis.</w:t>
      </w:r>
    </w:p>
    <w:p w14:paraId="254A70F0" w14:textId="33DB5F16" w:rsidR="007569B2" w:rsidRDefault="007569B2">
      <w:pPr>
        <w:pStyle w:val="CommentText"/>
      </w:pPr>
    </w:p>
  </w:comment>
  <w:comment w:id="4" w:author="John Schindler" w:date="2020-09-14T14:26:00Z" w:initials="JS">
    <w:p w14:paraId="2CFF4CE3" w14:textId="4F1C8688" w:rsidR="007569B2" w:rsidRDefault="007569B2">
      <w:pPr>
        <w:pStyle w:val="CommentText"/>
      </w:pPr>
      <w:r>
        <w:rPr>
          <w:rStyle w:val="CommentReference"/>
        </w:rPr>
        <w:annotationRef/>
      </w:r>
      <w:r>
        <w:t>The term ‘lag plot’ threw me off a little.  You are not plotting the lag.  You are showing a scatterplot of the lag versus the current value.  I probably would have said “Scatterplot of U.S. Dollar-Euro Exchange Rate” or just “U.S. Dollar – Euro Exchange Rate”.</w:t>
      </w:r>
    </w:p>
    <w:p w14:paraId="1461DC70" w14:textId="2158B86E" w:rsidR="00305879" w:rsidRDefault="00305879">
      <w:pPr>
        <w:pStyle w:val="CommentText"/>
      </w:pPr>
    </w:p>
    <w:p w14:paraId="63A8270E" w14:textId="26E2A1AC" w:rsidR="00305879" w:rsidRDefault="00305879">
      <w:pPr>
        <w:pStyle w:val="CommentText"/>
      </w:pPr>
      <w:r>
        <w:t>-1</w:t>
      </w:r>
    </w:p>
  </w:comment>
  <w:comment w:id="5" w:author="John Schindler" w:date="2020-09-14T14:30:00Z" w:initials="JS">
    <w:p w14:paraId="15588230" w14:textId="2C141FF6" w:rsidR="007569B2" w:rsidRDefault="007569B2">
      <w:pPr>
        <w:pStyle w:val="CommentText"/>
      </w:pPr>
      <w:r>
        <w:rPr>
          <w:rStyle w:val="CommentReference"/>
        </w:rPr>
        <w:annotationRef/>
      </w:r>
      <w:r>
        <w:t>You should show the residuals as a time series, since this is a time series regression.</w:t>
      </w:r>
    </w:p>
    <w:p w14:paraId="1B1AEEF8" w14:textId="734E6852" w:rsidR="007569B2" w:rsidRDefault="007569B2">
      <w:pPr>
        <w:pStyle w:val="CommentText"/>
      </w:pPr>
    </w:p>
    <w:p w14:paraId="220515E4" w14:textId="1513CF17" w:rsidR="007569B2" w:rsidRDefault="007569B2">
      <w:pPr>
        <w:pStyle w:val="CommentText"/>
      </w:pPr>
      <w:r>
        <w:t>There are examples in the book.</w:t>
      </w:r>
    </w:p>
    <w:p w14:paraId="010F8246" w14:textId="77777777" w:rsidR="007569B2" w:rsidRDefault="007569B2">
      <w:pPr>
        <w:pStyle w:val="CommentText"/>
      </w:pPr>
    </w:p>
    <w:p w14:paraId="772550E6" w14:textId="7C87DF45" w:rsidR="007569B2" w:rsidRDefault="007569B2">
      <w:pPr>
        <w:pStyle w:val="CommentText"/>
      </w:pPr>
      <w:r>
        <w:t xml:space="preserve">I am pasting in an example here as well, although the vertical axis label should have said ‘percent change’. </w:t>
      </w:r>
    </w:p>
    <w:p w14:paraId="4F820E64" w14:textId="77777777" w:rsidR="007569B2" w:rsidRDefault="007569B2">
      <w:pPr>
        <w:pStyle w:val="CommentText"/>
      </w:pPr>
    </w:p>
    <w:p w14:paraId="04BF63F6" w14:textId="7CDC5775" w:rsidR="007569B2" w:rsidRDefault="007569B2">
      <w:pPr>
        <w:pStyle w:val="CommentText"/>
      </w:pPr>
      <w:r>
        <w:t>-5</w:t>
      </w:r>
    </w:p>
  </w:comment>
  <w:comment w:id="7" w:author="John Schindler" w:date="2020-09-14T14:33:00Z" w:initials="JS">
    <w:p w14:paraId="64DAB0E9" w14:textId="77777777" w:rsidR="007569B2" w:rsidRDefault="007569B2">
      <w:pPr>
        <w:pStyle w:val="CommentText"/>
      </w:pPr>
      <w:r>
        <w:rPr>
          <w:rStyle w:val="CommentReference"/>
        </w:rPr>
        <w:annotationRef/>
      </w:r>
      <w:r>
        <w:t>No need to say “Time Series”.  Not sure what that tells us.</w:t>
      </w:r>
    </w:p>
    <w:p w14:paraId="07A5BA2B" w14:textId="6B978B9E" w:rsidR="007569B2" w:rsidRDefault="007569B2">
      <w:pPr>
        <w:pStyle w:val="CommentText"/>
      </w:pPr>
    </w:p>
    <w:p w14:paraId="2FD426D5" w14:textId="61B11EED" w:rsidR="007569B2" w:rsidRDefault="007569B2">
      <w:pPr>
        <w:pStyle w:val="CommentText"/>
      </w:pPr>
      <w:r>
        <w:t>-2</w:t>
      </w:r>
    </w:p>
    <w:p w14:paraId="62FC4728" w14:textId="77777777" w:rsidR="007569B2" w:rsidRDefault="007569B2">
      <w:pPr>
        <w:pStyle w:val="CommentText"/>
      </w:pPr>
    </w:p>
    <w:p w14:paraId="103DEA79" w14:textId="77777777" w:rsidR="007569B2" w:rsidRDefault="007569B2">
      <w:pPr>
        <w:pStyle w:val="CommentText"/>
      </w:pPr>
      <w:r>
        <w:t>I probably would have called this just “U.S. Dollar-Forint Exchange Rate” and left the units for the vertical axis.</w:t>
      </w:r>
    </w:p>
    <w:p w14:paraId="17D451E7" w14:textId="77777777" w:rsidR="007569B2" w:rsidRDefault="007569B2">
      <w:pPr>
        <w:pStyle w:val="CommentText"/>
      </w:pPr>
    </w:p>
    <w:p w14:paraId="598FAC6B" w14:textId="4E3BEA47" w:rsidR="007569B2" w:rsidRDefault="007569B2">
      <w:pPr>
        <w:pStyle w:val="CommentText"/>
      </w:pPr>
      <w:r>
        <w:t>I would drop the zero line.</w:t>
      </w:r>
    </w:p>
  </w:comment>
  <w:comment w:id="8" w:author="John Schindler" w:date="2020-09-14T14:39:00Z" w:initials="JS">
    <w:p w14:paraId="36ED48AF" w14:textId="77777777" w:rsidR="00305879" w:rsidRDefault="00305879" w:rsidP="00305879">
      <w:pPr>
        <w:pStyle w:val="CommentText"/>
      </w:pPr>
      <w:r>
        <w:rPr>
          <w:rStyle w:val="CommentReference"/>
        </w:rPr>
        <w:annotationRef/>
      </w:r>
      <w:r>
        <w:t>There are three things to note about the series because they will affect how we model and forecast the series.</w:t>
      </w:r>
    </w:p>
    <w:p w14:paraId="480A33B2" w14:textId="77777777" w:rsidR="00305879" w:rsidRDefault="00305879" w:rsidP="00305879">
      <w:pPr>
        <w:pStyle w:val="CommentText"/>
      </w:pPr>
      <w:r>
        <w:t>There is a general upward trend for the first 300 or so observations after which the series levels out.</w:t>
      </w:r>
    </w:p>
    <w:p w14:paraId="4A6E1080" w14:textId="77777777" w:rsidR="00305879" w:rsidRDefault="00305879" w:rsidP="00305879">
      <w:pPr>
        <w:pStyle w:val="CommentText"/>
      </w:pPr>
      <w:r>
        <w:t>The volatility of the series diminishes after the change in the trend.</w:t>
      </w:r>
    </w:p>
    <w:p w14:paraId="7B7BDA5C" w14:textId="77777777" w:rsidR="00305879" w:rsidRDefault="00305879" w:rsidP="00305879">
      <w:pPr>
        <w:pStyle w:val="CommentText"/>
      </w:pPr>
      <w:r>
        <w:t>There are two episodes where the value of the series fell significantly below the trend – around period 150 and again just after period 200.</w:t>
      </w:r>
    </w:p>
    <w:p w14:paraId="5974EFC9" w14:textId="77777777" w:rsidR="00305879" w:rsidRDefault="00305879" w:rsidP="00305879">
      <w:pPr>
        <w:pStyle w:val="CommentText"/>
      </w:pPr>
    </w:p>
    <w:p w14:paraId="2ECFFB35" w14:textId="77777777" w:rsidR="00305879" w:rsidRDefault="00305879">
      <w:pPr>
        <w:pStyle w:val="CommentText"/>
      </w:pPr>
      <w:r>
        <w:t>You mentioned the first and the third, but the second one is also worth thinking about.  How do these things affect how we will model the series?</w:t>
      </w:r>
    </w:p>
    <w:p w14:paraId="180B1709" w14:textId="77777777" w:rsidR="00305879" w:rsidRDefault="00305879">
      <w:pPr>
        <w:pStyle w:val="CommentText"/>
      </w:pPr>
    </w:p>
    <w:p w14:paraId="221254DC" w14:textId="3F68544D" w:rsidR="00305879" w:rsidRDefault="00305879">
      <w:pPr>
        <w:pStyle w:val="CommentText"/>
      </w:pPr>
      <w:r>
        <w:t>-4</w:t>
      </w:r>
    </w:p>
  </w:comment>
  <w:comment w:id="9" w:author="John Schindler" w:date="2020-09-14T14:40:00Z" w:initials="JS">
    <w:p w14:paraId="5BA44DA7" w14:textId="77777777" w:rsidR="00305879" w:rsidRDefault="00305879">
      <w:pPr>
        <w:pStyle w:val="CommentText"/>
      </w:pPr>
      <w:r>
        <w:rPr>
          <w:rStyle w:val="CommentReference"/>
        </w:rPr>
        <w:annotationRef/>
      </w:r>
      <w:r>
        <w:t>Your title could be more descriptive.  What exchange rate are you showing?</w:t>
      </w:r>
    </w:p>
    <w:p w14:paraId="4D0A2A3B" w14:textId="77777777" w:rsidR="00305879" w:rsidRDefault="00305879">
      <w:pPr>
        <w:pStyle w:val="CommentText"/>
      </w:pPr>
    </w:p>
    <w:p w14:paraId="2076D66E" w14:textId="00216040" w:rsidR="00305879" w:rsidRDefault="00305879">
      <w:pPr>
        <w:pStyle w:val="CommentText"/>
      </w:pPr>
      <w:r>
        <w:t>-2</w:t>
      </w:r>
    </w:p>
  </w:comment>
  <w:comment w:id="10" w:author="John Schindler" w:date="2020-09-14T14:42:00Z" w:initials="JS">
    <w:p w14:paraId="387AA5DC" w14:textId="77777777" w:rsidR="00305879" w:rsidRDefault="00305879" w:rsidP="00305879">
      <w:pPr>
        <w:pStyle w:val="CommentText"/>
      </w:pPr>
      <w:r>
        <w:rPr>
          <w:rStyle w:val="CommentReference"/>
        </w:rPr>
        <w:annotationRef/>
      </w:r>
      <w:r>
        <w:t>There are two things to note that will affect how you might choose the model the series.</w:t>
      </w:r>
    </w:p>
    <w:p w14:paraId="5439B280" w14:textId="77777777" w:rsidR="00305879" w:rsidRDefault="00305879" w:rsidP="00305879">
      <w:pPr>
        <w:pStyle w:val="CommentText"/>
      </w:pPr>
      <w:r>
        <w:t>First, the series and its lag are strongly, positively linearly related.</w:t>
      </w:r>
    </w:p>
    <w:p w14:paraId="4481C093" w14:textId="77777777" w:rsidR="00305879" w:rsidRDefault="00305879" w:rsidP="00305879">
      <w:pPr>
        <w:pStyle w:val="CommentText"/>
      </w:pPr>
      <w:r>
        <w:t>Second, the strength of the correlation increases for higher values of the exchange rate.</w:t>
      </w:r>
    </w:p>
    <w:p w14:paraId="7EB1FA9A" w14:textId="017DB885" w:rsidR="00305879" w:rsidRDefault="00305879">
      <w:pPr>
        <w:pStyle w:val="CommentText"/>
      </w:pPr>
      <w:r>
        <w:t>You mention both…nice job.</w:t>
      </w:r>
    </w:p>
  </w:comment>
  <w:comment w:id="11" w:author="John Schindler" w:date="2020-09-14T14:45:00Z" w:initials="JS">
    <w:p w14:paraId="44931C74" w14:textId="247925CF" w:rsidR="00305879" w:rsidRDefault="00305879">
      <w:pPr>
        <w:pStyle w:val="CommentText"/>
      </w:pPr>
      <w:r>
        <w:rPr>
          <w:rStyle w:val="CommentReference"/>
        </w:rPr>
        <w:annotationRef/>
      </w:r>
      <w:r>
        <w:t>Drop the stats box.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E7CBC2" w15:done="0"/>
  <w15:commentEx w15:paraId="3F489CE0" w15:done="0"/>
  <w15:commentEx w15:paraId="254A70F0" w15:done="0"/>
  <w15:commentEx w15:paraId="63A8270E" w15:done="0"/>
  <w15:commentEx w15:paraId="04BF63F6" w15:done="0"/>
  <w15:commentEx w15:paraId="598FAC6B" w15:done="0"/>
  <w15:commentEx w15:paraId="221254DC" w15:done="0"/>
  <w15:commentEx w15:paraId="2076D66E" w15:done="0"/>
  <w15:commentEx w15:paraId="7EB1FA9A" w15:done="0"/>
  <w15:commentEx w15:paraId="44931C74"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CFF4453" w16cex:dateUtc="2020-09-13T15:57:10.7Z"/>
  <w16cex:commentExtensible w16cex:durableId="2B26E958" w16cex:dateUtc="2020-09-13T15:57:43.8Z"/>
  <w16cex:commentExtensible w16cex:durableId="732EADE5" w16cex:dateUtc="2020-09-13T15:59:55.2Z"/>
  <w16cex:commentExtensible w16cex:durableId="27BB5FE6" w16cex:dateUtc="2020-09-13T16:07:49.9Z"/>
  <w16cex:commentExtensible w16cex:durableId="65AF09E6" w16cex:dateUtc="2020-09-14T02:14:32.382Z"/>
  <w16cex:commentExtensible w16cex:durableId="11E765B8" w16cex:dateUtc="2020-09-14T02:15:03.116Z"/>
  <w16cex:commentExtensible w16cex:durableId="633D4F97" w16cex:dateUtc="2020-09-14T02:26:55.121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127368" w14:textId="77777777" w:rsidR="000B5140" w:rsidRDefault="000B5140">
      <w:pPr>
        <w:spacing w:after="0" w:line="240" w:lineRule="auto"/>
      </w:pPr>
      <w:r>
        <w:separator/>
      </w:r>
    </w:p>
  </w:endnote>
  <w:endnote w:type="continuationSeparator" w:id="0">
    <w:p w14:paraId="371B3604" w14:textId="77777777" w:rsidR="000B5140" w:rsidRDefault="000B5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31A455E3" w14:paraId="1E7F757A" w14:textId="77777777" w:rsidTr="31A455E3">
      <w:tc>
        <w:tcPr>
          <w:tcW w:w="3120" w:type="dxa"/>
        </w:tcPr>
        <w:p w14:paraId="6E275AA9" w14:textId="7FAF571F" w:rsidR="31A455E3" w:rsidRDefault="31A455E3" w:rsidP="31A455E3">
          <w:pPr>
            <w:pStyle w:val="Header"/>
            <w:ind w:left="-115"/>
          </w:pPr>
        </w:p>
      </w:tc>
      <w:tc>
        <w:tcPr>
          <w:tcW w:w="3120" w:type="dxa"/>
        </w:tcPr>
        <w:p w14:paraId="5DEEB76D" w14:textId="4DDE0408" w:rsidR="31A455E3" w:rsidRDefault="31A455E3" w:rsidP="31A455E3">
          <w:pPr>
            <w:pStyle w:val="Header"/>
            <w:jc w:val="center"/>
          </w:pPr>
        </w:p>
      </w:tc>
      <w:tc>
        <w:tcPr>
          <w:tcW w:w="3120" w:type="dxa"/>
        </w:tcPr>
        <w:p w14:paraId="693A4F50" w14:textId="5D56C271" w:rsidR="31A455E3" w:rsidRDefault="31A455E3" w:rsidP="31A455E3">
          <w:pPr>
            <w:pStyle w:val="Header"/>
            <w:ind w:right="-115"/>
            <w:jc w:val="right"/>
          </w:pPr>
        </w:p>
      </w:tc>
    </w:tr>
  </w:tbl>
  <w:p w14:paraId="40CD1F0C" w14:textId="58411D06" w:rsidR="31A455E3" w:rsidRDefault="31A455E3" w:rsidP="31A45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92D7C" w14:textId="77777777" w:rsidR="000B5140" w:rsidRDefault="000B5140">
      <w:pPr>
        <w:spacing w:after="0" w:line="240" w:lineRule="auto"/>
      </w:pPr>
      <w:r>
        <w:separator/>
      </w:r>
    </w:p>
  </w:footnote>
  <w:footnote w:type="continuationSeparator" w:id="0">
    <w:p w14:paraId="6E6886FD" w14:textId="77777777" w:rsidR="000B5140" w:rsidRDefault="000B5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31A455E3" w14:paraId="7346321B" w14:textId="77777777" w:rsidTr="31A455E3">
      <w:tc>
        <w:tcPr>
          <w:tcW w:w="3120" w:type="dxa"/>
        </w:tcPr>
        <w:p w14:paraId="6434F6E5" w14:textId="794474DC" w:rsidR="31A455E3" w:rsidRDefault="31A455E3" w:rsidP="31A455E3">
          <w:pPr>
            <w:pStyle w:val="Header"/>
            <w:ind w:left="-115"/>
          </w:pPr>
        </w:p>
      </w:tc>
      <w:tc>
        <w:tcPr>
          <w:tcW w:w="3120" w:type="dxa"/>
        </w:tcPr>
        <w:p w14:paraId="6A05985D" w14:textId="38945FDF" w:rsidR="31A455E3" w:rsidRDefault="31A455E3" w:rsidP="31A455E3">
          <w:pPr>
            <w:pStyle w:val="Header"/>
            <w:jc w:val="center"/>
          </w:pPr>
        </w:p>
      </w:tc>
      <w:tc>
        <w:tcPr>
          <w:tcW w:w="3120" w:type="dxa"/>
        </w:tcPr>
        <w:p w14:paraId="38C32471" w14:textId="61EEBCC2" w:rsidR="31A455E3" w:rsidRDefault="31A455E3" w:rsidP="31A455E3">
          <w:pPr>
            <w:pStyle w:val="Header"/>
            <w:ind w:right="-115"/>
            <w:jc w:val="right"/>
          </w:pPr>
        </w:p>
      </w:tc>
    </w:tr>
  </w:tbl>
  <w:p w14:paraId="7F635109" w14:textId="07A724C6" w:rsidR="31A455E3" w:rsidRDefault="31A455E3" w:rsidP="31A455E3">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Schindler">
    <w15:presenceInfo w15:providerId="AD" w15:userId="S-1-5-21-494564499-3874391898-67382419-80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E420C9"/>
    <w:rsid w:val="000B5140"/>
    <w:rsid w:val="001F16D3"/>
    <w:rsid w:val="00292E6F"/>
    <w:rsid w:val="00305879"/>
    <w:rsid w:val="00371FC7"/>
    <w:rsid w:val="003F618E"/>
    <w:rsid w:val="006774D0"/>
    <w:rsid w:val="0075002F"/>
    <w:rsid w:val="007569B2"/>
    <w:rsid w:val="00A21327"/>
    <w:rsid w:val="00C9403E"/>
    <w:rsid w:val="00DAF943"/>
    <w:rsid w:val="0185190D"/>
    <w:rsid w:val="021CE806"/>
    <w:rsid w:val="022573EF"/>
    <w:rsid w:val="0229213C"/>
    <w:rsid w:val="03592583"/>
    <w:rsid w:val="037FBF20"/>
    <w:rsid w:val="03D8EE00"/>
    <w:rsid w:val="042870AF"/>
    <w:rsid w:val="05FAAE71"/>
    <w:rsid w:val="08D34752"/>
    <w:rsid w:val="0A1603CD"/>
    <w:rsid w:val="0A19B119"/>
    <w:rsid w:val="0A6B4494"/>
    <w:rsid w:val="0ABFA578"/>
    <w:rsid w:val="0B1E32C0"/>
    <w:rsid w:val="0B6E9018"/>
    <w:rsid w:val="0B89AD8C"/>
    <w:rsid w:val="0BAFD623"/>
    <w:rsid w:val="0BC83B38"/>
    <w:rsid w:val="0BEA29BD"/>
    <w:rsid w:val="0C0A76FD"/>
    <w:rsid w:val="0C5A389B"/>
    <w:rsid w:val="0C9D81A8"/>
    <w:rsid w:val="0CC2C29D"/>
    <w:rsid w:val="0CEFB95C"/>
    <w:rsid w:val="0DFFC1E4"/>
    <w:rsid w:val="0ECCB6B6"/>
    <w:rsid w:val="0EEE72EC"/>
    <w:rsid w:val="0EEE9EC5"/>
    <w:rsid w:val="0F05B04D"/>
    <w:rsid w:val="0F562FA4"/>
    <w:rsid w:val="1156048C"/>
    <w:rsid w:val="115D6684"/>
    <w:rsid w:val="11C74CDB"/>
    <w:rsid w:val="121C7605"/>
    <w:rsid w:val="12A111BF"/>
    <w:rsid w:val="13C949D9"/>
    <w:rsid w:val="13DA1215"/>
    <w:rsid w:val="148C2F70"/>
    <w:rsid w:val="14DA1DE9"/>
    <w:rsid w:val="14DFA714"/>
    <w:rsid w:val="15033D56"/>
    <w:rsid w:val="152F13C9"/>
    <w:rsid w:val="1589C764"/>
    <w:rsid w:val="15D2D240"/>
    <w:rsid w:val="167F287D"/>
    <w:rsid w:val="177221CF"/>
    <w:rsid w:val="17BE0399"/>
    <w:rsid w:val="17F82A21"/>
    <w:rsid w:val="17FACCFE"/>
    <w:rsid w:val="184D62EE"/>
    <w:rsid w:val="185FCFDC"/>
    <w:rsid w:val="186ABEFB"/>
    <w:rsid w:val="188513C2"/>
    <w:rsid w:val="190FEEA7"/>
    <w:rsid w:val="19349288"/>
    <w:rsid w:val="1962CD86"/>
    <w:rsid w:val="19760163"/>
    <w:rsid w:val="1A128C09"/>
    <w:rsid w:val="1A1F33DC"/>
    <w:rsid w:val="1AAA2996"/>
    <w:rsid w:val="1AAB3767"/>
    <w:rsid w:val="1AECBC70"/>
    <w:rsid w:val="1C4ADC3D"/>
    <w:rsid w:val="1C79CD5A"/>
    <w:rsid w:val="1D02FDA7"/>
    <w:rsid w:val="1D2E0007"/>
    <w:rsid w:val="1DAA2ED7"/>
    <w:rsid w:val="1DC232DC"/>
    <w:rsid w:val="1E90C184"/>
    <w:rsid w:val="1EB239E3"/>
    <w:rsid w:val="1FA13AF7"/>
    <w:rsid w:val="1FAE16B0"/>
    <w:rsid w:val="1FC85492"/>
    <w:rsid w:val="1FD11378"/>
    <w:rsid w:val="1FE00C01"/>
    <w:rsid w:val="2099BF62"/>
    <w:rsid w:val="20D2B6FB"/>
    <w:rsid w:val="214D784F"/>
    <w:rsid w:val="21A7D681"/>
    <w:rsid w:val="21AC213B"/>
    <w:rsid w:val="21DE11C2"/>
    <w:rsid w:val="22254DAC"/>
    <w:rsid w:val="222590A3"/>
    <w:rsid w:val="2259F45B"/>
    <w:rsid w:val="23158174"/>
    <w:rsid w:val="232428D1"/>
    <w:rsid w:val="23973E9D"/>
    <w:rsid w:val="242C4454"/>
    <w:rsid w:val="2467455E"/>
    <w:rsid w:val="248A270E"/>
    <w:rsid w:val="260E31FE"/>
    <w:rsid w:val="2634A4C4"/>
    <w:rsid w:val="264B82F5"/>
    <w:rsid w:val="26AD57B2"/>
    <w:rsid w:val="26DE6712"/>
    <w:rsid w:val="2708A024"/>
    <w:rsid w:val="2720F387"/>
    <w:rsid w:val="27596A94"/>
    <w:rsid w:val="27984F08"/>
    <w:rsid w:val="27EDD8FC"/>
    <w:rsid w:val="27F25480"/>
    <w:rsid w:val="28051500"/>
    <w:rsid w:val="285ACC90"/>
    <w:rsid w:val="289E10D1"/>
    <w:rsid w:val="28F2D1F1"/>
    <w:rsid w:val="29E97890"/>
    <w:rsid w:val="2A5CFFA0"/>
    <w:rsid w:val="2A891DB9"/>
    <w:rsid w:val="2B3ACFD2"/>
    <w:rsid w:val="2B90E4F2"/>
    <w:rsid w:val="2B97A9C3"/>
    <w:rsid w:val="2BE420C9"/>
    <w:rsid w:val="2C168D82"/>
    <w:rsid w:val="2CD0DE1B"/>
    <w:rsid w:val="2D227766"/>
    <w:rsid w:val="2D7C8119"/>
    <w:rsid w:val="2DAC6189"/>
    <w:rsid w:val="2DAF44E4"/>
    <w:rsid w:val="2EE124CA"/>
    <w:rsid w:val="2F084E8E"/>
    <w:rsid w:val="2F997756"/>
    <w:rsid w:val="2FAB1835"/>
    <w:rsid w:val="2FB94CF0"/>
    <w:rsid w:val="2FEDED51"/>
    <w:rsid w:val="300295D8"/>
    <w:rsid w:val="30F6700C"/>
    <w:rsid w:val="3184280D"/>
    <w:rsid w:val="31A455E3"/>
    <w:rsid w:val="31F031DF"/>
    <w:rsid w:val="3252430A"/>
    <w:rsid w:val="331297B1"/>
    <w:rsid w:val="3325879A"/>
    <w:rsid w:val="332F32EF"/>
    <w:rsid w:val="339A3D54"/>
    <w:rsid w:val="34318D5E"/>
    <w:rsid w:val="364B8ADB"/>
    <w:rsid w:val="366CD6F4"/>
    <w:rsid w:val="36935E1A"/>
    <w:rsid w:val="36D823DA"/>
    <w:rsid w:val="36EA5D4A"/>
    <w:rsid w:val="3742EA5F"/>
    <w:rsid w:val="374B7EC5"/>
    <w:rsid w:val="3771BCFE"/>
    <w:rsid w:val="3902274B"/>
    <w:rsid w:val="39B7C35C"/>
    <w:rsid w:val="3A054629"/>
    <w:rsid w:val="3A0D2330"/>
    <w:rsid w:val="3A4C04E3"/>
    <w:rsid w:val="3A56BEBF"/>
    <w:rsid w:val="3AEACE30"/>
    <w:rsid w:val="3B76DC29"/>
    <w:rsid w:val="3B9990D5"/>
    <w:rsid w:val="3BA6B650"/>
    <w:rsid w:val="3BAA6C2E"/>
    <w:rsid w:val="3C0484C1"/>
    <w:rsid w:val="3CCA238E"/>
    <w:rsid w:val="3CCFC10C"/>
    <w:rsid w:val="3DDB0F88"/>
    <w:rsid w:val="3DEAF049"/>
    <w:rsid w:val="3E15C3C8"/>
    <w:rsid w:val="3EC3DE0C"/>
    <w:rsid w:val="3F0D10D6"/>
    <w:rsid w:val="40029662"/>
    <w:rsid w:val="402AAA2C"/>
    <w:rsid w:val="403AB0A4"/>
    <w:rsid w:val="40523390"/>
    <w:rsid w:val="40B25C2C"/>
    <w:rsid w:val="40E4C33F"/>
    <w:rsid w:val="40F91D00"/>
    <w:rsid w:val="412C9F8C"/>
    <w:rsid w:val="4182D9A4"/>
    <w:rsid w:val="426B7A52"/>
    <w:rsid w:val="428A8673"/>
    <w:rsid w:val="42A53554"/>
    <w:rsid w:val="43AE45C6"/>
    <w:rsid w:val="443DE404"/>
    <w:rsid w:val="44951C6A"/>
    <w:rsid w:val="44A5DB39"/>
    <w:rsid w:val="44BABCC9"/>
    <w:rsid w:val="455D0955"/>
    <w:rsid w:val="45D1C82C"/>
    <w:rsid w:val="45FB547F"/>
    <w:rsid w:val="462377E7"/>
    <w:rsid w:val="46677CA0"/>
    <w:rsid w:val="46706788"/>
    <w:rsid w:val="46CC12DF"/>
    <w:rsid w:val="46CDFA09"/>
    <w:rsid w:val="46E50A6D"/>
    <w:rsid w:val="4787B947"/>
    <w:rsid w:val="47944BE1"/>
    <w:rsid w:val="47E0848D"/>
    <w:rsid w:val="48AA82B9"/>
    <w:rsid w:val="48D2F9AA"/>
    <w:rsid w:val="48EC4B8A"/>
    <w:rsid w:val="48ECB5B6"/>
    <w:rsid w:val="48FDD3C9"/>
    <w:rsid w:val="494F12F8"/>
    <w:rsid w:val="4955C7E9"/>
    <w:rsid w:val="49B29E0C"/>
    <w:rsid w:val="4A01A1FE"/>
    <w:rsid w:val="4A039CC6"/>
    <w:rsid w:val="4A2747C6"/>
    <w:rsid w:val="4AAB86A3"/>
    <w:rsid w:val="4B182748"/>
    <w:rsid w:val="4B82E182"/>
    <w:rsid w:val="4B88A3F9"/>
    <w:rsid w:val="4B922CF4"/>
    <w:rsid w:val="4B99338B"/>
    <w:rsid w:val="4BF0FC28"/>
    <w:rsid w:val="4C999753"/>
    <w:rsid w:val="4CB419C8"/>
    <w:rsid w:val="4D517185"/>
    <w:rsid w:val="4DD7C17B"/>
    <w:rsid w:val="4E083BDA"/>
    <w:rsid w:val="4E11FE3A"/>
    <w:rsid w:val="4E596270"/>
    <w:rsid w:val="4E76EA7F"/>
    <w:rsid w:val="4ECF6665"/>
    <w:rsid w:val="4EEDD571"/>
    <w:rsid w:val="4F09CEE4"/>
    <w:rsid w:val="4F99C758"/>
    <w:rsid w:val="4FBF37E6"/>
    <w:rsid w:val="4FCB4C03"/>
    <w:rsid w:val="4FDD8651"/>
    <w:rsid w:val="5045AFE5"/>
    <w:rsid w:val="5053998A"/>
    <w:rsid w:val="50B118BE"/>
    <w:rsid w:val="50FB6687"/>
    <w:rsid w:val="5105B36B"/>
    <w:rsid w:val="5120E1F3"/>
    <w:rsid w:val="51662960"/>
    <w:rsid w:val="51B34B55"/>
    <w:rsid w:val="51BA1188"/>
    <w:rsid w:val="52040C1F"/>
    <w:rsid w:val="5247D121"/>
    <w:rsid w:val="525D2AE8"/>
    <w:rsid w:val="52CE356F"/>
    <w:rsid w:val="52D72CDA"/>
    <w:rsid w:val="52EC2961"/>
    <w:rsid w:val="530796D2"/>
    <w:rsid w:val="5432FFA2"/>
    <w:rsid w:val="548BD336"/>
    <w:rsid w:val="54B11580"/>
    <w:rsid w:val="55C4BECE"/>
    <w:rsid w:val="56D22808"/>
    <w:rsid w:val="56E8990B"/>
    <w:rsid w:val="57336313"/>
    <w:rsid w:val="57A951DA"/>
    <w:rsid w:val="587288C9"/>
    <w:rsid w:val="599436A4"/>
    <w:rsid w:val="599E8421"/>
    <w:rsid w:val="59E58ACA"/>
    <w:rsid w:val="59F41D3E"/>
    <w:rsid w:val="5A79926F"/>
    <w:rsid w:val="5B335A5B"/>
    <w:rsid w:val="5B7A3AD3"/>
    <w:rsid w:val="5B7AA24B"/>
    <w:rsid w:val="5BE58E29"/>
    <w:rsid w:val="5BF397C8"/>
    <w:rsid w:val="5C1753B6"/>
    <w:rsid w:val="5C4F2D3A"/>
    <w:rsid w:val="5CD8A520"/>
    <w:rsid w:val="5CF365CB"/>
    <w:rsid w:val="5DC527B6"/>
    <w:rsid w:val="5E831B83"/>
    <w:rsid w:val="5F8159B6"/>
    <w:rsid w:val="5FAF358B"/>
    <w:rsid w:val="5FF3ADDC"/>
    <w:rsid w:val="600E25EC"/>
    <w:rsid w:val="60456A04"/>
    <w:rsid w:val="6051178E"/>
    <w:rsid w:val="60574F66"/>
    <w:rsid w:val="60D94FAD"/>
    <w:rsid w:val="618DE42B"/>
    <w:rsid w:val="625CB21D"/>
    <w:rsid w:val="63102E73"/>
    <w:rsid w:val="63E7583B"/>
    <w:rsid w:val="640482C2"/>
    <w:rsid w:val="64348209"/>
    <w:rsid w:val="64615D06"/>
    <w:rsid w:val="64762E63"/>
    <w:rsid w:val="64859E75"/>
    <w:rsid w:val="64EE08B5"/>
    <w:rsid w:val="652A4A46"/>
    <w:rsid w:val="6537E74D"/>
    <w:rsid w:val="654DAA0A"/>
    <w:rsid w:val="655608E5"/>
    <w:rsid w:val="65778AB7"/>
    <w:rsid w:val="65AE1961"/>
    <w:rsid w:val="65B61C52"/>
    <w:rsid w:val="65EDEC4D"/>
    <w:rsid w:val="6731E83D"/>
    <w:rsid w:val="6791A496"/>
    <w:rsid w:val="67CAFDCD"/>
    <w:rsid w:val="680027FD"/>
    <w:rsid w:val="687A3093"/>
    <w:rsid w:val="68C3B804"/>
    <w:rsid w:val="68EE4813"/>
    <w:rsid w:val="69ADBF79"/>
    <w:rsid w:val="6A822237"/>
    <w:rsid w:val="6AF9D824"/>
    <w:rsid w:val="6AFA309E"/>
    <w:rsid w:val="6B22EE46"/>
    <w:rsid w:val="6BEE53C9"/>
    <w:rsid w:val="6C0D810F"/>
    <w:rsid w:val="6C5A70CF"/>
    <w:rsid w:val="6D3BDE91"/>
    <w:rsid w:val="6D59C40F"/>
    <w:rsid w:val="6E226890"/>
    <w:rsid w:val="6E24CB5E"/>
    <w:rsid w:val="6E936AD4"/>
    <w:rsid w:val="6E9A9D4F"/>
    <w:rsid w:val="6EFAFE91"/>
    <w:rsid w:val="6F056079"/>
    <w:rsid w:val="6F27F948"/>
    <w:rsid w:val="6F6ACA40"/>
    <w:rsid w:val="6F984729"/>
    <w:rsid w:val="6FB49B0C"/>
    <w:rsid w:val="6FCA2B7B"/>
    <w:rsid w:val="6FF6754B"/>
    <w:rsid w:val="70312160"/>
    <w:rsid w:val="711DA34C"/>
    <w:rsid w:val="7127BCA1"/>
    <w:rsid w:val="7169921C"/>
    <w:rsid w:val="71C5E1CB"/>
    <w:rsid w:val="71EACBC7"/>
    <w:rsid w:val="73265A7F"/>
    <w:rsid w:val="73580A2D"/>
    <w:rsid w:val="741C435C"/>
    <w:rsid w:val="743B74BF"/>
    <w:rsid w:val="743F9DF6"/>
    <w:rsid w:val="745179AF"/>
    <w:rsid w:val="746B0A74"/>
    <w:rsid w:val="751C98A3"/>
    <w:rsid w:val="753CC8FA"/>
    <w:rsid w:val="75D75AD9"/>
    <w:rsid w:val="7658D83E"/>
    <w:rsid w:val="767B025F"/>
    <w:rsid w:val="776DCB7E"/>
    <w:rsid w:val="776F8696"/>
    <w:rsid w:val="777F81BC"/>
    <w:rsid w:val="77898FD9"/>
    <w:rsid w:val="77C2958E"/>
    <w:rsid w:val="78159766"/>
    <w:rsid w:val="784D43BA"/>
    <w:rsid w:val="78C5057A"/>
    <w:rsid w:val="793DDFBF"/>
    <w:rsid w:val="79C11D7E"/>
    <w:rsid w:val="79E4DB08"/>
    <w:rsid w:val="7A142A61"/>
    <w:rsid w:val="7A754E0B"/>
    <w:rsid w:val="7A870F8A"/>
    <w:rsid w:val="7A9061B0"/>
    <w:rsid w:val="7AA57E4E"/>
    <w:rsid w:val="7B4C35D1"/>
    <w:rsid w:val="7BA645DB"/>
    <w:rsid w:val="7BC63B83"/>
    <w:rsid w:val="7BD560C3"/>
    <w:rsid w:val="7BD822D9"/>
    <w:rsid w:val="7C58A0BD"/>
    <w:rsid w:val="7D99B025"/>
    <w:rsid w:val="7DF17001"/>
    <w:rsid w:val="7E3703E9"/>
    <w:rsid w:val="7E5C6774"/>
    <w:rsid w:val="7EAD52B1"/>
    <w:rsid w:val="7EFCF962"/>
    <w:rsid w:val="7F0373A2"/>
    <w:rsid w:val="7F0C277B"/>
    <w:rsid w:val="7F4AA23C"/>
    <w:rsid w:val="7FC9F6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20C9"/>
  <w15:chartTrackingRefBased/>
  <w15:docId w15:val="{6D759E61-0697-4AF1-8E31-06A2569C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618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618E"/>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7569B2"/>
    <w:rPr>
      <w:b/>
      <w:bCs/>
    </w:rPr>
  </w:style>
  <w:style w:type="character" w:customStyle="1" w:styleId="CommentSubjectChar">
    <w:name w:val="Comment Subject Char"/>
    <w:basedOn w:val="CommentTextChar"/>
    <w:link w:val="CommentSubject"/>
    <w:uiPriority w:val="99"/>
    <w:semiHidden/>
    <w:rsid w:val="007569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webSettings" Target="web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theme" Target="theme/theme1.xml"/><Relationship Id="R49d71db0d5a24125"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Lai</dc:creator>
  <cp:keywords/>
  <dc:description/>
  <cp:lastModifiedBy>John Schindler</cp:lastModifiedBy>
  <cp:revision>3</cp:revision>
  <dcterms:created xsi:type="dcterms:W3CDTF">2020-09-14T18:45:00Z</dcterms:created>
  <dcterms:modified xsi:type="dcterms:W3CDTF">2020-09-14T18:49:00Z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b058f974-2c7c-4f3b-8a29-344a91ab90a6</vt:lpwstr>
  </property>
</Properties>
</file>